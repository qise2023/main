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Course Number:</w:t>
        <w:tab/>
        <w:tab/>
        <w:t>COSC xxx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Course Title: </w:t>
        <w:tab/>
        <w:tab/>
        <w:tab/>
        <w:t>Quantum Cryptography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Number of Credit Hours: </w:t>
        <w:tab/>
        <w:t xml:space="preserve">3  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Catalog Description</w:t>
      </w:r>
      <w:r>
        <w:rPr>
          <w:rFonts w:cs="Arial" w:ascii="Arial" w:hAnsi="Arial"/>
        </w:rPr>
        <w:t>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COSC xxx Quantum Cryptography – Three hours of lecture, 3 credits.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This course focuses </w:t>
      </w:r>
      <w:ins w:id="0" w:author="Unknown Author" w:date="2024-10-16T12:44:01Z">
        <w:r>
          <w:rPr>
            <w:rFonts w:cs="Arial" w:ascii="Arial" w:hAnsi="Arial"/>
          </w:rPr>
          <w:t xml:space="preserve">on </w:t>
        </w:r>
      </w:ins>
      <w:r>
        <w:rPr>
          <w:rFonts w:cs="Arial" w:ascii="Arial" w:hAnsi="Arial"/>
        </w:rPr>
        <w:t>the field of quantum communications and quantum cryptography</w:t>
      </w:r>
      <w:ins w:id="1" w:author="Unknown Author" w:date="2024-10-16T12:44:07Z">
        <w:r>
          <w:rPr>
            <w:rFonts w:cs="Arial" w:ascii="Arial" w:hAnsi="Arial"/>
          </w:rPr>
          <w:t xml:space="preserve"> (often called Quantum Key Distribution)</w:t>
        </w:r>
      </w:ins>
      <w:r>
        <w:rPr>
          <w:rFonts w:cs="Arial" w:ascii="Arial" w:hAnsi="Arial"/>
        </w:rPr>
        <w:t>. Topics will cover concepts necessary for implementing quantum communications systems including encryption, key distribution protocols, and post-quantum cryptographic techniques.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Prerequisite: COSC 323, COSC xxx Quantum Algorithms 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Course Objectives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Upon completion of this course, students will be able to do the following: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 xml:space="preserve">Describe quantum systems and protocols for quantum communications. 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>Analyze techniques relevant to post-quantum cryptography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>Demonstrate skills by implementing and coding quantum algorithms.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Course Content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0: Review of classical cryptography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1: Quantum random number generation     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2: Quantum key distribution protocols I     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3: Quantum key distribution protocols II     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4: Post-quantum cryptography overview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Unit 5: Post-quantum cryptography techniques I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Unit 6: Post-quantum cryptography techniques II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Unit 7: Quantum crypto project   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Course Schedule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4"/>
        <w:gridCol w:w="811"/>
        <w:gridCol w:w="3600"/>
        <w:gridCol w:w="3684"/>
      </w:tblGrid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en-US" w:eastAsia="en-US" w:bidi="ar-SA"/>
              </w:rPr>
              <w:t>Week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en-US" w:eastAsia="en-US" w:bidi="ar-SA"/>
              </w:rPr>
              <w:t>Unit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en-US" w:eastAsia="en-US" w:bidi="ar-SA"/>
              </w:rPr>
              <w:t>Unit Name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commentRangeStart w:id="0"/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en-US" w:eastAsia="en-US" w:bidi="ar-SA"/>
              </w:rPr>
              <w:t>Computer Lab/Project</w:t>
            </w:r>
            <w:ins w:id="2" w:author="Unknown Author" w:date="2024-10-16T12:44:31Z">
              <w:commentRangeEnd w:id="0"/>
              <w:r>
                <w:commentReference w:id="0"/>
              </w:r>
              <w:r>
                <w:rPr>
                  <w:rFonts w:eastAsia="Calibri" w:cs="Arial" w:ascii="Arial" w:hAnsi="Arial"/>
                  <w:b/>
                  <w:bCs/>
                  <w:kern w:val="2"/>
                  <w:sz w:val="22"/>
                  <w:szCs w:val="22"/>
                  <w:lang w:val="en-US" w:eastAsia="en-US" w:bidi="ar-SA"/>
                </w:rPr>
              </w:r>
            </w:ins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1-3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Review of classical cryptography</w:t>
            </w:r>
          </w:p>
        </w:tc>
        <w:tc>
          <w:tcPr>
            <w:tcW w:w="368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ins w:id="5" w:author="Unknown Author" w:date="2024-10-16T12:45:18Z"/>
              </w:rPr>
            </w:pPr>
            <w:del w:id="3" w:author="Unknown Author" w:date="2024-10-16T12:45:13Z">
              <w:r>
                <w:rPr>
                  <w:rFonts w:eastAsia="Calibri" w:cs="Arial" w:ascii="Arial" w:hAnsi="Arial"/>
                  <w:kern w:val="2"/>
                  <w:sz w:val="22"/>
                  <w:szCs w:val="22"/>
                  <w:lang w:val="en-US" w:eastAsia="en-US" w:bidi="ar-SA"/>
                </w:rPr>
                <w:delText>AES</w:delText>
              </w:r>
            </w:del>
            <w:ins w:id="4" w:author="Unknown Author" w:date="2024-10-16T12:45:18Z">
              <w:r>
                <w:rPr>
                  <w:rFonts w:eastAsia="Calibri" w:cs="Arial" w:ascii="Arial" w:hAnsi="Arial"/>
                  <w:kern w:val="2"/>
                  <w:sz w:val="22"/>
                  <w:szCs w:val="22"/>
                  <w:lang w:val="en-US" w:eastAsia="en-US" w:bidi="ar-SA"/>
                </w:rPr>
                <w:t xml:space="preserve"> Symmetric cryptography (AES)</w:t>
              </w:r>
            </w:ins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ins w:id="6" w:author="Unknown Author" w:date="2024-10-16T12:45:18Z">
              <w:r>
                <w:rPr>
                  <w:rFonts w:eastAsia="Calibri" w:cs="Arial" w:ascii="Arial" w:hAnsi="Arial"/>
                  <w:kern w:val="2"/>
                  <w:sz w:val="22"/>
                  <w:szCs w:val="22"/>
                  <w:lang w:val="en-US" w:eastAsia="en-US" w:bidi="ar-SA"/>
                </w:rPr>
                <w:t>Asymmetric cryptography (RSA)</w:t>
              </w:r>
            </w:ins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Elliptic curves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commentRangeStart w:id="1"/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Homomorphic crypto</w:t>
            </w:r>
            <w:ins w:id="7" w:author="Unknown Author" w:date="2024-10-16T12:45:58Z">
              <w:commentRangeEnd w:id="1"/>
              <w:r>
                <w:commentReference w:id="1"/>
              </w:r>
              <w:r>
                <w:rPr>
                  <w:rFonts w:eastAsia="Calibri" w:cs="Arial" w:ascii="Arial" w:hAnsi="Arial"/>
                  <w:kern w:val="2"/>
                  <w:sz w:val="22"/>
                  <w:szCs w:val="22"/>
                  <w:lang w:val="en-US" w:eastAsia="en-US" w:bidi="ar-SA"/>
                </w:rPr>
              </w:r>
            </w:ins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Quantum random number generation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QRNG in depth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5-6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Quantum key distribution protocols I</w:t>
            </w:r>
          </w:p>
        </w:tc>
        <w:tc>
          <w:tcPr>
            <w:tcW w:w="3684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BB84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EK91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7-8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Quantum key distribution protocols II      </w:t>
            </w:r>
          </w:p>
        </w:tc>
        <w:tc>
          <w:tcPr>
            <w:tcW w:w="36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COW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DPS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9-10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Post-quantum cryptography overview</w:t>
            </w:r>
          </w:p>
        </w:tc>
        <w:tc>
          <w:tcPr>
            <w:tcW w:w="3684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Shor’s algorithm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Database search of key spaces and AES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McEliece cryptosytem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10-11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Post-quantum cryptography techniques I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CRYSTALS-Kyber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12-13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Post-quantum cryptography techniques II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CRYSTALS-Dilithium</w:t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14-15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Quantum crypto project    </w:t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commentRangeStart w:id="2"/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Theoretical</w:t>
            </w:r>
            <w:ins w:id="8" w:author="Unknown Author" w:date="2024-10-16T12:46:18Z">
              <w:r>
                <w:rPr>
                  <w:rFonts w:eastAsia="Calibri" w:cs="Arial" w:ascii="Arial" w:hAnsi="Arial"/>
                  <w:kern w:val="2"/>
                  <w:sz w:val="22"/>
                  <w:szCs w:val="22"/>
                  <w:lang w:val="en-US" w:eastAsia="en-US" w:bidi="ar-SA"/>
                </w:rPr>
              </w:r>
            </w:ins>
            <w:commentRangeEnd w:id="2"/>
            <w:r>
              <w:commentReference w:id="2"/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 cryptanalysis of either RSA, Diffie-Hellman, elliptic curve, AES or lattice-based cryptography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Bibliography: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 xml:space="preserve">Quantum Computation and Quantum Information, M.A. Nielsen and I.L.Chuang, 10th Anniversary Edition. Cambridge. ISBN-13 </w:t>
      </w:r>
      <w:r>
        <w:rPr>
          <w:rFonts w:cs="Arial" w:ascii="Arial" w:hAnsi="Arial"/>
          <w:rtl w:val="true"/>
        </w:rPr>
        <w:t>‏</w:t>
      </w:r>
      <w:r>
        <w:rPr>
          <w:rFonts w:cs="Arial" w:ascii="Arial" w:hAnsi="Arial"/>
        </w:rPr>
        <w:t xml:space="preserve"> : ‎ 978-1107002173, 2011.</w:t>
      </w:r>
    </w:p>
    <w:p>
      <w:pPr>
        <w:pStyle w:val="Normal"/>
        <w:spacing w:before="0" w:after="0"/>
        <w:rPr>
          <w:rFonts w:ascii="Arial" w:hAnsi="Arial" w:cs="Arial"/>
          <w:ins w:id="9" w:author="Unknown Author" w:date="2024-10-16T12:46:28Z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>Fundamentals of Quantum Computing: Theory and Practice. Venkateswaran Kasirajan. Springer. ISBN-13: ‎ 978-3030636883, 2021.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59" w:before="0" w:after="0"/>
        <w:ind w:left="720" w:right="0" w:hanging="720"/>
        <w:jc w:val="left"/>
        <w:rPr>
          <w:rFonts w:ascii="Arial" w:hAnsi="Arial" w:cs="Arial"/>
        </w:rPr>
      </w:pPr>
      <w:ins w:id="10" w:author="Unknown Author" w:date="2024-10-16T12:46:28Z">
        <w:r>
          <w:rPr>
            <w:rFonts w:cs="Arial" w:ascii="Arial" w:hAnsi="Arial"/>
          </w:rPr>
          <w:t>Understanding Cryptography: A textbook for students and practitioners</w:t>
        </w:r>
      </w:ins>
      <w:ins w:id="11" w:author="Unknown Author" w:date="2024-10-16T12:47:01Z">
        <w:r>
          <w:rPr>
            <w:rFonts w:cs="Arial" w:ascii="Arial" w:hAnsi="Arial"/>
          </w:rPr>
          <w:t>, C. Paar and J. Pelzl, Springer, ISBN</w:t>
        </w:r>
      </w:ins>
      <w:ins w:id="12" w:author="Unknown Author" w:date="2024-10-16T12:48:06Z">
        <w:r>
          <w:rPr>
            <w:rFonts w:cs="Arial" w:ascii="Arial" w:hAnsi="Arial"/>
          </w:rPr>
          <w:t>13 978-3642041006</w:t>
        </w:r>
      </w:ins>
      <w:del w:id="13" w:author="Unknown Author" w:date="2024-10-16T12:46:27Z">
        <w:r>
          <w:rPr>
            <w:rFonts w:cs="Arial" w:ascii="Arial" w:hAnsi="Arial"/>
          </w:rPr>
          <w:delText>.</w:delText>
        </w:r>
      </w:del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4-10-16T12:44:3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2"/>
          <w:u w:val="none"/>
          <w:vertAlign w:val="baseline"/>
          <w:em w:val="none"/>
          <w:lang w:bidi="ar-SA" w:eastAsia="en-US" w:val="en-US"/>
          <w14:ligatures w14:val="standardContextual"/>
        </w:rPr>
        <w:t>Do you mean “topics” or actual labs/project?</w:t>
      </w:r>
    </w:p>
  </w:comment>
  <w:comment w:id="1" w:author="Unknown Author" w:date="2024-10-16T12:45:5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2"/>
          <w:u w:val="none"/>
          <w:vertAlign w:val="baseline"/>
          <w:em w:val="none"/>
          <w:lang w:bidi="ar-SA" w:eastAsia="en-US" w:val="en-US"/>
          <w14:ligatures w14:val="standardContextual"/>
        </w:rPr>
        <w:t>Is this too advanced?</w:t>
      </w:r>
    </w:p>
  </w:comment>
  <w:comment w:id="2" w:author="Unknown Author" w:date="2024-10-16T12:46:1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2"/>
          <w:u w:val="none"/>
          <w:vertAlign w:val="baseline"/>
          <w:em w:val="none"/>
          <w:lang w:bidi="ar-SA" w:eastAsia="en-US" w:val="en-US"/>
          <w14:ligatures w14:val="standardContextual"/>
        </w:rPr>
        <w:t>Computational?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a7e0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e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LibreOffice/7.0.4.2$Linux_X86_64 LibreOffice_project/00$Build-2</Application>
  <AppVersion>15.0000</AppVersion>
  <Pages>2</Pages>
  <Words>320</Words>
  <Characters>2033</Characters>
  <CharactersWithSpaces>2324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2024-09-12T15:54:00Z</dcterms:created>
  <dc:creator>Eric Sakk</dc:creator>
  <dc:description/>
  <dc:language>en-US</dc:language>
  <cp:lastModifiedBy/>
  <dcterms:modified xsi:type="dcterms:W3CDTF">2024-10-16T12:49:30Z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