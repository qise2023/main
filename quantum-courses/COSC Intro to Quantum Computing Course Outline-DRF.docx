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Arial" w:hAnsi="Arial" w:cs="Arial"/>
        </w:rPr>
      </w:pPr>
      <w:r>
        <w:rPr>
          <w:rFonts w:cs="Arial" w:ascii="Arial" w:hAnsi="Arial"/>
        </w:rPr>
        <w:t>Course Number:</w:t>
        <w:tab/>
        <w:tab/>
      </w:r>
      <w:commentRangeStart w:id="0"/>
      <w:r>
        <w:rPr>
          <w:rFonts w:cs="Arial" w:ascii="Arial" w:hAnsi="Arial"/>
        </w:rPr>
        <w:t xml:space="preserve">COSC </w:t>
      </w:r>
      <w:ins w:id="0" w:author="Unknown Author" w:date="2024-10-16T15:12:46Z">
        <w:r>
          <w:rPr>
            <w:rFonts w:cs="Arial" w:ascii="Arial" w:hAnsi="Arial"/>
          </w:rPr>
          <w:t>386</w:t>
        </w:r>
      </w:ins>
      <w:ins w:id="1" w:author="Unknown Author" w:date="2024-10-16T15:12:46Z">
        <w:r>
          <w:rPr>
            <w:rFonts w:cs="Arial" w:ascii="Arial" w:hAnsi="Arial"/>
          </w:rPr>
        </w:r>
      </w:ins>
      <w:del w:id="2" w:author="Unknown Author" w:date="2024-10-16T15:12:45Z">
        <w:commentRangeEnd w:id="0"/>
        <w:r>
          <w:commentReference w:id="0"/>
        </w:r>
        <w:r>
          <w:rPr>
            <w:rFonts w:cs="Arial" w:ascii="Arial" w:hAnsi="Arial"/>
          </w:rPr>
          <w:delText>xxx</w:delText>
        </w:r>
      </w:del>
    </w:p>
    <w:p>
      <w:pPr>
        <w:pStyle w:val="Normal"/>
        <w:spacing w:before="0" w:after="0"/>
        <w:rPr>
          <w:rFonts w:ascii="Arial" w:hAnsi="Arial" w:cs="Arial"/>
        </w:rPr>
      </w:pPr>
      <w:r>
        <w:rPr>
          <w:rFonts w:cs="Arial" w:ascii="Arial" w:hAnsi="Arial"/>
        </w:rPr>
        <w:t xml:space="preserve">Course Title: </w:t>
        <w:tab/>
        <w:tab/>
        <w:tab/>
        <w:t xml:space="preserve">Introduction to Quantum Computing       </w:t>
      </w:r>
    </w:p>
    <w:p>
      <w:pPr>
        <w:pStyle w:val="Normal"/>
        <w:spacing w:before="0" w:after="0"/>
        <w:rPr>
          <w:rFonts w:ascii="Arial" w:hAnsi="Arial" w:cs="Arial"/>
        </w:rPr>
      </w:pPr>
      <w:r>
        <w:rPr>
          <w:rFonts w:cs="Arial" w:ascii="Arial" w:hAnsi="Arial"/>
        </w:rPr>
        <w:t xml:space="preserve">Number of Credit Hours: </w:t>
        <w:tab/>
        <w:t xml:space="preserve">3   </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b/>
          <w:bCs/>
        </w:rPr>
        <w:t>Catalog Description</w:t>
      </w:r>
      <w:r>
        <w:rPr>
          <w:rFonts w:cs="Arial" w:ascii="Arial" w:hAnsi="Arial"/>
        </w:rPr>
        <w:t>:</w:t>
      </w:r>
    </w:p>
    <w:p>
      <w:pPr>
        <w:pStyle w:val="Normal"/>
        <w:spacing w:before="0" w:after="0"/>
        <w:jc w:val="both"/>
        <w:rPr>
          <w:rFonts w:ascii="Arial" w:hAnsi="Arial" w:cs="Arial"/>
        </w:rPr>
      </w:pPr>
      <w:r>
        <w:rPr>
          <w:rFonts w:cs="Arial" w:ascii="Arial" w:hAnsi="Arial"/>
        </w:rPr>
        <w:t>COSC xxx Introduction to Quantum Computing – Three hours of lecture, 3 credits.</w:t>
      </w:r>
    </w:p>
    <w:p>
      <w:pPr>
        <w:pStyle w:val="Normal"/>
        <w:spacing w:before="0" w:after="0"/>
        <w:jc w:val="both"/>
        <w:rPr>
          <w:rFonts w:ascii="Arial" w:hAnsi="Arial" w:cs="Arial"/>
        </w:rPr>
      </w:pPr>
      <w:r>
        <w:rPr>
          <w:rFonts w:cs="Arial" w:ascii="Arial" w:hAnsi="Arial"/>
        </w:rPr>
        <w:t>Quantum computation involves highly parallel</w:t>
      </w:r>
      <w:ins w:id="3" w:author="Unknown Author" w:date="2024-10-16T15:13:19Z">
        <w:r>
          <w:rPr>
            <w:rFonts w:cs="Arial" w:ascii="Arial" w:hAnsi="Arial"/>
          </w:rPr>
          <w:t>, quantum entangled</w:t>
        </w:r>
      </w:ins>
      <w:r>
        <w:rPr>
          <w:rFonts w:cs="Arial" w:ascii="Arial" w:hAnsi="Arial"/>
        </w:rPr>
        <w:t xml:space="preserve"> systems devoted toward solving problems considered to be computationally difficult for classical computers.  This course introduces basic mathematical and programming structures necessary for understanding and implementing basic quantum circuits. Key concepts such as quantum measurement, projections, reversible computation, unitary operators, entanglement, quantum gates, gate equivalences, density matrix and the no-cloning theorem will be emphasized within the course.</w:t>
      </w:r>
    </w:p>
    <w:p>
      <w:pPr>
        <w:pStyle w:val="Normal"/>
        <w:spacing w:before="0" w:after="0"/>
        <w:jc w:val="both"/>
        <w:rPr>
          <w:rFonts w:ascii="Arial" w:hAnsi="Arial" w:cs="Arial"/>
        </w:rPr>
      </w:pPr>
      <w:r>
        <w:rPr>
          <w:rFonts w:cs="Arial" w:ascii="Arial" w:hAnsi="Arial"/>
        </w:rPr>
        <w:t>Prerequisite: COSC 241 or equivalent, Quantum Mechanics for Computing Scientists</w:t>
      </w:r>
    </w:p>
    <w:p>
      <w:pPr>
        <w:pStyle w:val="Normal"/>
        <w:spacing w:before="0" w:after="0"/>
        <w:rPr>
          <w:rFonts w:ascii="Arial" w:hAnsi="Arial" w:cs="Arial"/>
        </w:rPr>
      </w:pPr>
      <w:r>
        <w:rPr>
          <w:rFonts w:cs="Arial" w:ascii="Arial" w:hAnsi="Arial"/>
        </w:rPr>
      </w:r>
    </w:p>
    <w:p>
      <w:pPr>
        <w:pStyle w:val="Normal"/>
        <w:spacing w:before="0" w:after="0"/>
        <w:rPr>
          <w:rFonts w:ascii="Arial" w:hAnsi="Arial" w:cs="Arial"/>
          <w:b/>
          <w:b/>
          <w:bCs/>
        </w:rPr>
      </w:pPr>
      <w:r>
        <w:rPr>
          <w:rFonts w:cs="Arial" w:ascii="Arial" w:hAnsi="Arial"/>
          <w:b/>
          <w:bCs/>
        </w:rPr>
        <w:t xml:space="preserve">Course Objectives </w:t>
      </w:r>
    </w:p>
    <w:p>
      <w:pPr>
        <w:pStyle w:val="Normal"/>
        <w:spacing w:before="0" w:after="0"/>
        <w:rPr>
          <w:rFonts w:ascii="Arial" w:hAnsi="Arial" w:cs="Arial"/>
        </w:rPr>
      </w:pPr>
      <w:r>
        <w:rPr>
          <w:rFonts w:cs="Arial" w:ascii="Arial" w:hAnsi="Arial"/>
        </w:rPr>
        <w:t>Upon completion of this course, students will be able to do the following:</w:t>
      </w:r>
    </w:p>
    <w:p>
      <w:pPr>
        <w:pStyle w:val="Normal"/>
        <w:spacing w:before="0" w:after="0"/>
        <w:rPr>
          <w:rFonts w:ascii="Arial" w:hAnsi="Arial" w:cs="Arial"/>
        </w:rPr>
      </w:pPr>
      <w:r>
        <w:rPr>
          <w:rFonts w:cs="Arial" w:ascii="Arial" w:hAnsi="Arial"/>
        </w:rPr>
        <w:t>•</w:t>
      </w:r>
      <w:r>
        <w:rPr>
          <w:rFonts w:cs="Arial" w:ascii="Arial" w:hAnsi="Arial"/>
        </w:rPr>
        <w:tab/>
        <w:t xml:space="preserve">Describe the computational complexity of quantum circuits for implementing various quantum algorithms.  </w:t>
      </w:r>
    </w:p>
    <w:p>
      <w:pPr>
        <w:pStyle w:val="Normal"/>
        <w:spacing w:before="0" w:after="0"/>
        <w:rPr>
          <w:rFonts w:ascii="Arial" w:hAnsi="Arial" w:cs="Arial"/>
        </w:rPr>
      </w:pPr>
      <w:r>
        <w:rPr>
          <w:rFonts w:cs="Arial" w:ascii="Arial" w:hAnsi="Arial"/>
        </w:rPr>
        <w:t>•</w:t>
      </w:r>
      <w:r>
        <w:rPr>
          <w:rFonts w:cs="Arial" w:ascii="Arial" w:hAnsi="Arial"/>
        </w:rPr>
        <w:tab/>
        <w:t>Analyze quantum circuits employing quantum operators.</w:t>
      </w:r>
    </w:p>
    <w:p>
      <w:pPr>
        <w:pStyle w:val="Normal"/>
        <w:spacing w:before="0" w:after="0"/>
        <w:rPr>
          <w:rFonts w:ascii="Arial" w:hAnsi="Arial" w:cs="Arial"/>
        </w:rPr>
      </w:pPr>
      <w:r>
        <w:rPr>
          <w:rFonts w:cs="Arial" w:ascii="Arial" w:hAnsi="Arial"/>
        </w:rPr>
        <w:t>•</w:t>
      </w:r>
      <w:r>
        <w:rPr>
          <w:rFonts w:cs="Arial" w:ascii="Arial" w:hAnsi="Arial"/>
        </w:rPr>
        <w:tab/>
        <w:t>Demonstrate skills by implementing and coding quantum algorithms</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b/>
          <w:b/>
          <w:bCs/>
        </w:rPr>
      </w:pPr>
      <w:r>
        <w:rPr>
          <w:rFonts w:cs="Arial" w:ascii="Arial" w:hAnsi="Arial"/>
          <w:b/>
          <w:bCs/>
        </w:rPr>
        <w:t>Course Content (Statement of Subject Matter):</w:t>
      </w:r>
    </w:p>
    <w:p>
      <w:pPr>
        <w:pStyle w:val="Normal"/>
        <w:spacing w:before="0" w:after="0"/>
        <w:rPr>
          <w:rFonts w:ascii="Arial" w:hAnsi="Arial" w:cs="Arial"/>
        </w:rPr>
      </w:pPr>
      <w:r>
        <w:rPr>
          <w:rFonts w:cs="Arial" w:ascii="Arial" w:hAnsi="Arial"/>
        </w:rPr>
        <w:t>Unit 0: Review of complex numbers and quantum concepts</w:t>
      </w:r>
    </w:p>
    <w:p>
      <w:pPr>
        <w:pStyle w:val="Normal"/>
        <w:spacing w:before="0" w:after="0"/>
        <w:rPr>
          <w:rFonts w:ascii="Arial" w:hAnsi="Arial" w:cs="Arial"/>
        </w:rPr>
      </w:pPr>
      <w:r>
        <w:rPr>
          <w:rFonts w:cs="Arial" w:ascii="Arial" w:hAnsi="Arial"/>
        </w:rPr>
        <w:t>Unit 1: Complex vector spaces and quantum operators</w:t>
      </w:r>
    </w:p>
    <w:p>
      <w:pPr>
        <w:pStyle w:val="Normal"/>
        <w:spacing w:before="0" w:after="0"/>
        <w:rPr>
          <w:rFonts w:ascii="Arial" w:hAnsi="Arial" w:cs="Arial"/>
        </w:rPr>
      </w:pPr>
      <w:r>
        <w:rPr>
          <w:rFonts w:cs="Arial" w:ascii="Arial" w:hAnsi="Arial"/>
        </w:rPr>
        <w:t>Unit 2: Introduction to Qiskit and single qubit circuits</w:t>
      </w:r>
    </w:p>
    <w:p>
      <w:pPr>
        <w:pStyle w:val="Normal"/>
        <w:spacing w:before="0" w:after="0"/>
        <w:rPr>
          <w:rFonts w:ascii="Arial" w:hAnsi="Arial" w:cs="Arial"/>
        </w:rPr>
      </w:pPr>
      <w:r>
        <w:rPr>
          <w:rFonts w:cs="Arial" w:ascii="Arial" w:hAnsi="Arial"/>
        </w:rPr>
        <w:t>Unit 3: Multiple qubit circuits and entanglement</w:t>
      </w:r>
    </w:p>
    <w:p>
      <w:pPr>
        <w:pStyle w:val="Normal"/>
        <w:spacing w:before="0" w:after="0"/>
        <w:rPr>
          <w:rFonts w:ascii="Arial" w:hAnsi="Arial" w:cs="Arial"/>
        </w:rPr>
      </w:pPr>
      <w:r>
        <w:rPr>
          <w:rFonts w:cs="Arial" w:ascii="Arial" w:hAnsi="Arial"/>
        </w:rPr>
        <w:t>Unit 4: Random number generation</w:t>
      </w:r>
    </w:p>
    <w:p>
      <w:pPr>
        <w:pStyle w:val="Normal"/>
        <w:spacing w:before="0" w:after="0"/>
        <w:rPr>
          <w:rFonts w:ascii="Arial" w:hAnsi="Arial" w:cs="Arial"/>
        </w:rPr>
      </w:pPr>
      <w:r>
        <w:rPr>
          <w:rFonts w:cs="Arial" w:ascii="Arial" w:hAnsi="Arial"/>
        </w:rPr>
        <w:t>Unit 5: Addition on a quantum computer</w:t>
      </w:r>
    </w:p>
    <w:p>
      <w:pPr>
        <w:pStyle w:val="Normal"/>
        <w:spacing w:before="0" w:after="0"/>
        <w:rPr>
          <w:rFonts w:ascii="Arial" w:hAnsi="Arial" w:cs="Arial"/>
        </w:rPr>
      </w:pPr>
      <w:r>
        <w:rPr>
          <w:rFonts w:cs="Arial" w:ascii="Arial" w:hAnsi="Arial"/>
        </w:rPr>
        <w:t>Unit 6: Deutsch-Jozsa algorithm</w:t>
      </w:r>
    </w:p>
    <w:p>
      <w:pPr>
        <w:pStyle w:val="Normal"/>
        <w:spacing w:before="0" w:after="0"/>
        <w:rPr>
          <w:rFonts w:ascii="Arial" w:hAnsi="Arial" w:cs="Arial"/>
        </w:rPr>
      </w:pPr>
      <w:r>
        <w:rPr>
          <w:rFonts w:cs="Arial" w:ascii="Arial" w:hAnsi="Arial"/>
        </w:rPr>
        <w:t>Unit 7: Quantum computation project</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b/>
          <w:b/>
          <w:bCs/>
        </w:rPr>
      </w:pPr>
      <w:r>
        <w:rPr>
          <w:rFonts w:cs="Arial" w:ascii="Arial" w:hAnsi="Arial"/>
          <w:b/>
          <w:bCs/>
        </w:rPr>
        <w:t>Course Schedule</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54"/>
        <w:gridCol w:w="811"/>
        <w:gridCol w:w="3600"/>
        <w:gridCol w:w="3684"/>
      </w:tblGrid>
      <w:tr>
        <w:trPr/>
        <w:tc>
          <w:tcPr>
            <w:tcW w:w="1254" w:type="dxa"/>
            <w:tcBorders/>
          </w:tcPr>
          <w:p>
            <w:pPr>
              <w:pStyle w:val="Normal"/>
              <w:widowControl/>
              <w:spacing w:lineRule="auto" w:line="240" w:before="0" w:after="0"/>
              <w:jc w:val="center"/>
              <w:rPr>
                <w:rFonts w:ascii="Arial" w:hAnsi="Arial" w:cs="Arial"/>
                <w:b/>
                <w:b/>
                <w:bCs/>
              </w:rPr>
            </w:pPr>
            <w:r>
              <w:rPr>
                <w:rFonts w:eastAsia="Calibri" w:cs="Arial" w:ascii="Arial" w:hAnsi="Arial"/>
                <w:b/>
                <w:bCs/>
                <w:kern w:val="2"/>
                <w:sz w:val="22"/>
                <w:szCs w:val="22"/>
                <w:lang w:val="en-US" w:eastAsia="en-US" w:bidi="ar-SA"/>
              </w:rPr>
              <w:t>Week</w:t>
            </w:r>
          </w:p>
        </w:tc>
        <w:tc>
          <w:tcPr>
            <w:tcW w:w="811" w:type="dxa"/>
            <w:tcBorders/>
          </w:tcPr>
          <w:p>
            <w:pPr>
              <w:pStyle w:val="Normal"/>
              <w:widowControl/>
              <w:spacing w:lineRule="auto" w:line="240" w:before="0" w:after="0"/>
              <w:jc w:val="center"/>
              <w:rPr>
                <w:rFonts w:ascii="Arial" w:hAnsi="Arial" w:cs="Arial"/>
                <w:b/>
                <w:b/>
                <w:bCs/>
              </w:rPr>
            </w:pPr>
            <w:r>
              <w:rPr>
                <w:rFonts w:eastAsia="Calibri" w:cs="Arial" w:ascii="Arial" w:hAnsi="Arial"/>
                <w:b/>
                <w:bCs/>
                <w:kern w:val="2"/>
                <w:sz w:val="22"/>
                <w:szCs w:val="22"/>
                <w:lang w:val="en-US" w:eastAsia="en-US" w:bidi="ar-SA"/>
              </w:rPr>
              <w:t>Unit</w:t>
            </w:r>
          </w:p>
        </w:tc>
        <w:tc>
          <w:tcPr>
            <w:tcW w:w="3600" w:type="dxa"/>
            <w:tcBorders/>
          </w:tcPr>
          <w:p>
            <w:pPr>
              <w:pStyle w:val="Normal"/>
              <w:widowControl/>
              <w:spacing w:lineRule="auto" w:line="240" w:before="0" w:after="0"/>
              <w:jc w:val="center"/>
              <w:rPr>
                <w:rFonts w:ascii="Arial" w:hAnsi="Arial" w:cs="Arial"/>
                <w:b/>
                <w:b/>
                <w:bCs/>
              </w:rPr>
            </w:pPr>
            <w:r>
              <w:rPr>
                <w:rFonts w:eastAsia="Calibri" w:cs="Arial" w:ascii="Arial" w:hAnsi="Arial"/>
                <w:b/>
                <w:bCs/>
                <w:kern w:val="2"/>
                <w:sz w:val="22"/>
                <w:szCs w:val="22"/>
                <w:lang w:val="en-US" w:eastAsia="en-US" w:bidi="ar-SA"/>
              </w:rPr>
              <w:t>Unit Name</w:t>
            </w:r>
          </w:p>
        </w:tc>
        <w:tc>
          <w:tcPr>
            <w:tcW w:w="3684" w:type="dxa"/>
            <w:tcBorders/>
          </w:tcPr>
          <w:p>
            <w:pPr>
              <w:pStyle w:val="Normal"/>
              <w:widowControl/>
              <w:spacing w:lineRule="auto" w:line="240" w:before="0" w:after="0"/>
              <w:jc w:val="center"/>
              <w:rPr>
                <w:rFonts w:ascii="Arial" w:hAnsi="Arial" w:cs="Arial"/>
                <w:b/>
                <w:b/>
                <w:bCs/>
              </w:rPr>
            </w:pPr>
            <w:commentRangeStart w:id="1"/>
            <w:r>
              <w:rPr>
                <w:rFonts w:eastAsia="Calibri" w:cs="Arial" w:ascii="Arial" w:hAnsi="Arial"/>
                <w:b/>
                <w:bCs/>
                <w:kern w:val="2"/>
                <w:sz w:val="22"/>
                <w:szCs w:val="22"/>
                <w:lang w:val="en-US" w:eastAsia="en-US" w:bidi="ar-SA"/>
              </w:rPr>
              <w:t>Computer Lab/Project</w:t>
            </w:r>
            <w:ins w:id="4" w:author="Unknown Author" w:date="2024-10-16T15:13:40Z">
              <w:commentRangeEnd w:id="1"/>
              <w:r>
                <w:commentReference w:id="1"/>
              </w:r>
              <w:r>
                <w:rPr>
                  <w:rFonts w:eastAsia="Calibri" w:cs="Arial" w:ascii="Arial" w:hAnsi="Arial"/>
                  <w:b/>
                  <w:bCs/>
                  <w:kern w:val="2"/>
                  <w:sz w:val="22"/>
                  <w:szCs w:val="22"/>
                  <w:lang w:val="en-US" w:eastAsia="en-US" w:bidi="ar-SA"/>
                </w:rPr>
              </w:r>
            </w:ins>
          </w:p>
        </w:tc>
      </w:tr>
      <w:tr>
        <w:trPr/>
        <w:tc>
          <w:tcPr>
            <w:tcW w:w="1254"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r>
          </w:p>
        </w:tc>
        <w:tc>
          <w:tcPr>
            <w:tcW w:w="811"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r>
          </w:p>
        </w:tc>
        <w:tc>
          <w:tcPr>
            <w:tcW w:w="3600"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r>
          </w:p>
        </w:tc>
        <w:tc>
          <w:tcPr>
            <w:tcW w:w="3684"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r>
          </w:p>
        </w:tc>
      </w:tr>
      <w:tr>
        <w:trPr/>
        <w:tc>
          <w:tcPr>
            <w:tcW w:w="1254"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t>1-2</w:t>
            </w:r>
          </w:p>
        </w:tc>
        <w:tc>
          <w:tcPr>
            <w:tcW w:w="811"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t>0</w:t>
            </w:r>
          </w:p>
        </w:tc>
        <w:tc>
          <w:tcPr>
            <w:tcW w:w="3600"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t>Review of complex numbers and quantum concepts</w:t>
            </w:r>
          </w:p>
        </w:tc>
        <w:tc>
          <w:tcPr>
            <w:tcW w:w="3684"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t>Roots of unity</w:t>
            </w:r>
          </w:p>
        </w:tc>
      </w:tr>
      <w:tr>
        <w:trPr/>
        <w:tc>
          <w:tcPr>
            <w:tcW w:w="1254"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t>3-4</w:t>
            </w:r>
          </w:p>
        </w:tc>
        <w:tc>
          <w:tcPr>
            <w:tcW w:w="811"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t>1</w:t>
            </w:r>
          </w:p>
        </w:tc>
        <w:tc>
          <w:tcPr>
            <w:tcW w:w="3600"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t>Complex vector spaces and quantum operators</w:t>
            </w:r>
          </w:p>
        </w:tc>
        <w:tc>
          <w:tcPr>
            <w:tcW w:w="3684"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t>Unitarity, eigenvalues and eigenvectors</w:t>
            </w:r>
          </w:p>
        </w:tc>
      </w:tr>
      <w:tr>
        <w:trPr/>
        <w:tc>
          <w:tcPr>
            <w:tcW w:w="1254"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t>5-6</w:t>
            </w:r>
          </w:p>
        </w:tc>
        <w:tc>
          <w:tcPr>
            <w:tcW w:w="811"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t>2</w:t>
            </w:r>
          </w:p>
        </w:tc>
        <w:tc>
          <w:tcPr>
            <w:tcW w:w="3600"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t>Introduction to Qiskit and single qubit circuits</w:t>
            </w:r>
          </w:p>
        </w:tc>
        <w:tc>
          <w:tcPr>
            <w:tcW w:w="3684"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t>Computations and measurements with single qubit operations</w:t>
            </w:r>
          </w:p>
        </w:tc>
      </w:tr>
      <w:tr>
        <w:trPr/>
        <w:tc>
          <w:tcPr>
            <w:tcW w:w="1254"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t>7-9</w:t>
            </w:r>
          </w:p>
        </w:tc>
        <w:tc>
          <w:tcPr>
            <w:tcW w:w="811"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t>3</w:t>
            </w:r>
          </w:p>
        </w:tc>
        <w:tc>
          <w:tcPr>
            <w:tcW w:w="3600"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t>Multiple qubit circuits and entanglement</w:t>
            </w:r>
          </w:p>
        </w:tc>
        <w:tc>
          <w:tcPr>
            <w:tcW w:w="3684"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t xml:space="preserve">Reversible computation, multiple qubit computation, CNOT, Toffoli gates </w:t>
            </w:r>
          </w:p>
        </w:tc>
      </w:tr>
      <w:tr>
        <w:trPr/>
        <w:tc>
          <w:tcPr>
            <w:tcW w:w="1254"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t>10</w:t>
            </w:r>
          </w:p>
        </w:tc>
        <w:tc>
          <w:tcPr>
            <w:tcW w:w="811"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t>4</w:t>
            </w:r>
          </w:p>
        </w:tc>
        <w:tc>
          <w:tcPr>
            <w:tcW w:w="3600"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t>Random number generation</w:t>
            </w:r>
          </w:p>
        </w:tc>
        <w:tc>
          <w:tcPr>
            <w:tcW w:w="3684"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t>QRNG</w:t>
            </w:r>
          </w:p>
        </w:tc>
      </w:tr>
      <w:tr>
        <w:trPr/>
        <w:tc>
          <w:tcPr>
            <w:tcW w:w="1254"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t>11-12</w:t>
            </w:r>
          </w:p>
        </w:tc>
        <w:tc>
          <w:tcPr>
            <w:tcW w:w="811"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t>5</w:t>
            </w:r>
          </w:p>
        </w:tc>
        <w:tc>
          <w:tcPr>
            <w:tcW w:w="3600"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t>Addition on a quantum computer</w:t>
            </w:r>
          </w:p>
        </w:tc>
        <w:tc>
          <w:tcPr>
            <w:tcW w:w="3684"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t xml:space="preserve">Half adder and n-bit Full adder </w:t>
            </w:r>
          </w:p>
        </w:tc>
      </w:tr>
      <w:tr>
        <w:trPr/>
        <w:tc>
          <w:tcPr>
            <w:tcW w:w="1254"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t>13</w:t>
            </w:r>
          </w:p>
        </w:tc>
        <w:tc>
          <w:tcPr>
            <w:tcW w:w="811"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t>6</w:t>
            </w:r>
          </w:p>
        </w:tc>
        <w:tc>
          <w:tcPr>
            <w:tcW w:w="3600"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t>Deutsch-Jozsa algorithm</w:t>
            </w:r>
          </w:p>
        </w:tc>
        <w:tc>
          <w:tcPr>
            <w:tcW w:w="3684"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t>Balanced binary sequences</w:t>
            </w:r>
          </w:p>
        </w:tc>
      </w:tr>
      <w:tr>
        <w:trPr/>
        <w:tc>
          <w:tcPr>
            <w:tcW w:w="1254"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t>14-15</w:t>
            </w:r>
          </w:p>
        </w:tc>
        <w:tc>
          <w:tcPr>
            <w:tcW w:w="811"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t>7</w:t>
            </w:r>
          </w:p>
        </w:tc>
        <w:tc>
          <w:tcPr>
            <w:tcW w:w="3600"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t>Quantum computation project</w:t>
            </w:r>
          </w:p>
        </w:tc>
        <w:tc>
          <w:tcPr>
            <w:tcW w:w="3684"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t>Final project: Reversible computation</w:t>
            </w:r>
          </w:p>
        </w:tc>
      </w:tr>
      <w:tr>
        <w:trPr/>
        <w:tc>
          <w:tcPr>
            <w:tcW w:w="1254"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r>
          </w:p>
        </w:tc>
        <w:tc>
          <w:tcPr>
            <w:tcW w:w="811"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r>
          </w:p>
        </w:tc>
        <w:tc>
          <w:tcPr>
            <w:tcW w:w="3600"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r>
          </w:p>
        </w:tc>
        <w:tc>
          <w:tcPr>
            <w:tcW w:w="3684"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r>
          </w:p>
        </w:tc>
      </w:tr>
      <w:tr>
        <w:trPr/>
        <w:tc>
          <w:tcPr>
            <w:tcW w:w="1254"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r>
          </w:p>
        </w:tc>
        <w:tc>
          <w:tcPr>
            <w:tcW w:w="811"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r>
          </w:p>
        </w:tc>
        <w:tc>
          <w:tcPr>
            <w:tcW w:w="3600"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r>
          </w:p>
        </w:tc>
        <w:tc>
          <w:tcPr>
            <w:tcW w:w="3684"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r>
          </w:p>
        </w:tc>
      </w:tr>
      <w:tr>
        <w:trPr/>
        <w:tc>
          <w:tcPr>
            <w:tcW w:w="1254"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r>
          </w:p>
        </w:tc>
        <w:tc>
          <w:tcPr>
            <w:tcW w:w="811"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r>
          </w:p>
        </w:tc>
        <w:tc>
          <w:tcPr>
            <w:tcW w:w="3600"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r>
          </w:p>
        </w:tc>
        <w:tc>
          <w:tcPr>
            <w:tcW w:w="3684"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r>
          </w:p>
        </w:tc>
      </w:tr>
      <w:tr>
        <w:trPr/>
        <w:tc>
          <w:tcPr>
            <w:tcW w:w="1254"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r>
          </w:p>
        </w:tc>
        <w:tc>
          <w:tcPr>
            <w:tcW w:w="811"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r>
          </w:p>
        </w:tc>
        <w:tc>
          <w:tcPr>
            <w:tcW w:w="3600"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r>
          </w:p>
        </w:tc>
        <w:tc>
          <w:tcPr>
            <w:tcW w:w="3684"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r>
          </w:p>
        </w:tc>
      </w:tr>
    </w:tbl>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b/>
          <w:b/>
          <w:bCs/>
        </w:rPr>
      </w:pPr>
      <w:r>
        <w:rPr>
          <w:rFonts w:cs="Arial" w:ascii="Arial" w:hAnsi="Arial"/>
          <w:b/>
          <w:bCs/>
        </w:rPr>
        <w:t xml:space="preserve">Bibliography: </w:t>
      </w:r>
    </w:p>
    <w:p>
      <w:pPr>
        <w:pStyle w:val="Normal"/>
        <w:spacing w:before="0" w:after="0"/>
        <w:rPr>
          <w:rFonts w:ascii="Arial" w:hAnsi="Arial" w:cs="Arial"/>
        </w:rPr>
      </w:pPr>
      <w:r>
        <w:rPr>
          <w:rFonts w:cs="Arial" w:ascii="Arial" w:hAnsi="Arial"/>
        </w:rPr>
        <w:t>•</w:t>
      </w:r>
      <w:r>
        <w:rPr>
          <w:rFonts w:cs="Arial" w:ascii="Arial" w:hAnsi="Arial"/>
        </w:rPr>
        <w:tab/>
        <w:t>Introduction to Quantum Computing. Ray LaPierre. Springer. ISBN-13: 978-3030693176, 2021.</w:t>
      </w:r>
    </w:p>
    <w:p>
      <w:pPr>
        <w:pStyle w:val="Normal"/>
        <w:spacing w:before="0" w:after="0"/>
        <w:rPr>
          <w:rFonts w:ascii="Arial" w:hAnsi="Arial" w:cs="Arial"/>
        </w:rPr>
      </w:pPr>
      <w:r>
        <w:rPr>
          <w:rFonts w:cs="Arial" w:ascii="Arial" w:hAnsi="Arial"/>
        </w:rPr>
        <w:t>•</w:t>
      </w:r>
      <w:r>
        <w:rPr>
          <w:rFonts w:cs="Arial" w:ascii="Arial" w:hAnsi="Arial"/>
        </w:rPr>
        <w:tab/>
        <w:t xml:space="preserve">Quantum Computation and Quantum Information, M.A. Nielsen and I.L.Chuang, 10th Anniversary Edition. Cambridge. ISBN-13 </w:t>
      </w:r>
      <w:r>
        <w:rPr>
          <w:rFonts w:cs="Arial" w:ascii="Arial" w:hAnsi="Arial"/>
          <w:rtl w:val="true"/>
        </w:rPr>
        <w:t>‏</w:t>
      </w:r>
      <w:r>
        <w:rPr>
          <w:rFonts w:cs="Arial" w:ascii="Arial" w:hAnsi="Arial"/>
        </w:rPr>
        <w:t xml:space="preserve"> : ‎ 978-1107002173, 2011</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4-10-16T15:12:53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en-US"/>
          <w14:ligatures w14:val="standardContextual"/>
        </w:rPr>
        <w:t>I believe this is a refinement of existing course</w:t>
      </w:r>
    </w:p>
  </w:comment>
  <w:comment w:id="1" w:author="Unknown Author" w:date="2024-10-16T15:13:40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en-US"/>
          <w14:ligatures w14:val="standardContextual"/>
        </w:rPr>
        <w:t>Are these actual computer projects or a placeholder?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2a7e0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a7e0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LibreOffice/7.0.4.2$Linux_X86_64 LibreOffice_project/00$Build-2</Application>
  <AppVersion>15.0000</AppVersion>
  <Pages>2</Pages>
  <Words>337</Words>
  <Characters>2135</Characters>
  <CharactersWithSpaces>2434</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2024-09-12T15:09:00Z</dcterms:created>
  <dc:creator>Eric Sakk</dc:creator>
  <dc:description/>
  <dc:language>en-US</dc:language>
  <cp:lastModifiedBy/>
  <dcterms:modified xsi:type="dcterms:W3CDTF">2024-10-16T15:14:19Z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