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rPr>
      </w:pPr>
      <w:r>
        <w:rPr>
          <w:rFonts w:cs="Arial" w:ascii="Arial" w:hAnsi="Arial"/>
        </w:rPr>
        <w:t>Course Number:</w:t>
        <w:tab/>
        <w:tab/>
      </w:r>
      <w:commentRangeStart w:id="0"/>
      <w:r>
        <w:rPr>
          <w:rFonts w:cs="Arial" w:ascii="Arial" w:hAnsi="Arial"/>
        </w:rPr>
        <w:t xml:space="preserve">COSC </w:t>
      </w:r>
      <w:del w:id="0" w:author="Unknown Author" w:date="2024-10-16T15:16:06Z">
        <w:r>
          <w:rPr>
            <w:rFonts w:cs="Arial" w:ascii="Arial" w:hAnsi="Arial"/>
          </w:rPr>
          <w:delText>xxx</w:delText>
        </w:r>
      </w:del>
      <w:ins w:id="1" w:author="Unknown Author" w:date="2024-10-16T15:16:08Z">
        <w:r>
          <w:rPr>
            <w:rFonts w:cs="Arial" w:ascii="Arial" w:hAnsi="Arial"/>
          </w:rPr>
          <w:t>486</w:t>
        </w:r>
      </w:ins>
      <w:ins w:id="2" w:author="Unknown Author" w:date="2024-10-16T15:16:08Z">
        <w:commentRangeEnd w:id="0"/>
        <w:r>
          <w:commentReference w:id="0"/>
        </w:r>
        <w:r>
          <w:rPr>
            <w:rFonts w:cs="Arial" w:ascii="Arial" w:hAnsi="Arial"/>
          </w:rPr>
        </w:r>
      </w:ins>
    </w:p>
    <w:p>
      <w:pPr>
        <w:pStyle w:val="Normal"/>
        <w:spacing w:before="0" w:after="0"/>
        <w:rPr>
          <w:rFonts w:ascii="Arial" w:hAnsi="Arial" w:cs="Arial"/>
        </w:rPr>
      </w:pPr>
      <w:r>
        <w:rPr>
          <w:rFonts w:cs="Arial" w:ascii="Arial" w:hAnsi="Arial"/>
        </w:rPr>
        <w:t xml:space="preserve">Course Title: </w:t>
        <w:tab/>
        <w:tab/>
        <w:tab/>
        <w:t xml:space="preserve">Quantum Algorithms       </w:t>
      </w:r>
    </w:p>
    <w:p>
      <w:pPr>
        <w:pStyle w:val="Normal"/>
        <w:spacing w:before="0" w:after="0"/>
        <w:rPr>
          <w:rFonts w:ascii="Arial" w:hAnsi="Arial" w:cs="Arial"/>
        </w:rPr>
      </w:pPr>
      <w:r>
        <w:rPr>
          <w:rFonts w:cs="Arial" w:ascii="Arial" w:hAnsi="Arial"/>
        </w:rPr>
        <w:t xml:space="preserve">Number of Credit Hours: </w:t>
        <w:tab/>
        <w:t xml:space="preserve">3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bCs/>
        </w:rPr>
        <w:t>Catalog Description</w:t>
      </w:r>
      <w:r>
        <w:rPr>
          <w:rFonts w:cs="Arial" w:ascii="Arial" w:hAnsi="Arial"/>
        </w:rPr>
        <w:t>:</w:t>
      </w:r>
    </w:p>
    <w:p>
      <w:pPr>
        <w:pStyle w:val="Normal"/>
        <w:spacing w:before="0" w:after="0"/>
        <w:rPr>
          <w:rFonts w:ascii="Arial" w:hAnsi="Arial" w:cs="Arial"/>
        </w:rPr>
      </w:pPr>
      <w:r>
        <w:rPr>
          <w:rFonts w:cs="Arial" w:ascii="Arial" w:hAnsi="Arial"/>
        </w:rPr>
        <w:t xml:space="preserve">COSC xxx Quantum Algorithms – Three hours of lecture, 3 credits. </w:t>
      </w:r>
    </w:p>
    <w:p>
      <w:pPr>
        <w:pStyle w:val="Normal"/>
        <w:spacing w:before="0" w:after="0"/>
        <w:rPr>
          <w:rFonts w:ascii="Arial" w:hAnsi="Arial" w:cs="Arial"/>
        </w:rPr>
      </w:pPr>
      <w:r>
        <w:rPr>
          <w:rFonts w:cs="Arial" w:ascii="Arial" w:hAnsi="Arial"/>
        </w:rPr>
        <w:t xml:space="preserve">This course goes beyond the introductory level in order to more deeply quantify the implications of quantum computation. Applications such as machine learning, solutions to linear equations, search algorithms and cryptography will be discussed. Additionally, concepts involving quantum information will be </w:t>
      </w:r>
    </w:p>
    <w:p>
      <w:pPr>
        <w:pStyle w:val="Normal"/>
        <w:spacing w:before="0" w:after="0"/>
        <w:rPr>
          <w:rFonts w:ascii="Arial" w:hAnsi="Arial" w:cs="Arial"/>
        </w:rPr>
      </w:pPr>
      <w:r>
        <w:rPr>
          <w:rFonts w:cs="Arial" w:ascii="Arial" w:hAnsi="Arial"/>
        </w:rPr>
        <w:t xml:space="preserve">Prerequisite: Introduction to Quantum Computing  </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 xml:space="preserve">Course Objectives </w:t>
      </w:r>
    </w:p>
    <w:p>
      <w:pPr>
        <w:pStyle w:val="Normal"/>
        <w:spacing w:before="0" w:after="0"/>
        <w:rPr>
          <w:rFonts w:ascii="Arial" w:hAnsi="Arial" w:cs="Arial"/>
        </w:rPr>
      </w:pPr>
      <w:r>
        <w:rPr>
          <w:rFonts w:cs="Arial" w:ascii="Arial" w:hAnsi="Arial"/>
        </w:rPr>
        <w:t>Upon completion of this course, students will be able to do the following:</w:t>
      </w:r>
    </w:p>
    <w:p>
      <w:pPr>
        <w:pStyle w:val="Normal"/>
        <w:spacing w:before="0" w:after="0"/>
        <w:rPr>
          <w:rFonts w:ascii="Arial" w:hAnsi="Arial" w:cs="Arial"/>
        </w:rPr>
      </w:pPr>
      <w:r>
        <w:rPr>
          <w:rFonts w:cs="Arial" w:ascii="Arial" w:hAnsi="Arial"/>
        </w:rPr>
        <w:t>•</w:t>
      </w:r>
      <w:r>
        <w:rPr>
          <w:rFonts w:cs="Arial" w:ascii="Arial" w:hAnsi="Arial"/>
        </w:rPr>
        <w:tab/>
        <w:t xml:space="preserve">Describe quantum circuits for implementing various quantum algorithms.  </w:t>
      </w:r>
    </w:p>
    <w:p>
      <w:pPr>
        <w:pStyle w:val="Normal"/>
        <w:spacing w:before="0" w:after="0"/>
        <w:rPr>
          <w:rFonts w:ascii="Arial" w:hAnsi="Arial" w:cs="Arial"/>
        </w:rPr>
      </w:pPr>
      <w:r>
        <w:rPr>
          <w:rFonts w:cs="Arial" w:ascii="Arial" w:hAnsi="Arial"/>
        </w:rPr>
        <w:t>•</w:t>
      </w:r>
      <w:r>
        <w:rPr>
          <w:rFonts w:cs="Arial" w:ascii="Arial" w:hAnsi="Arial"/>
        </w:rPr>
        <w:tab/>
        <w:t>Analyze computational complexity of quantum algorithms</w:t>
      </w:r>
    </w:p>
    <w:p>
      <w:pPr>
        <w:pStyle w:val="Normal"/>
        <w:spacing w:before="0" w:after="0"/>
        <w:rPr>
          <w:rFonts w:ascii="Arial" w:hAnsi="Arial" w:cs="Arial"/>
        </w:rPr>
      </w:pPr>
      <w:r>
        <w:rPr>
          <w:rFonts w:cs="Arial" w:ascii="Arial" w:hAnsi="Arial"/>
        </w:rPr>
        <w:t>•</w:t>
      </w:r>
      <w:r>
        <w:rPr>
          <w:rFonts w:cs="Arial" w:ascii="Arial" w:hAnsi="Arial"/>
        </w:rPr>
        <w:tab/>
        <w:t>Demonstrate skills by implementing and coding quantum algorithms.</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Course Content (Statement of Subject Matter):</w:t>
      </w:r>
    </w:p>
    <w:p>
      <w:pPr>
        <w:pStyle w:val="Normal"/>
        <w:spacing w:before="0" w:after="0"/>
        <w:rPr>
          <w:rFonts w:ascii="Arial" w:hAnsi="Arial" w:cs="Arial"/>
        </w:rPr>
      </w:pPr>
      <w:r>
        <w:rPr>
          <w:rFonts w:cs="Arial" w:ascii="Arial" w:hAnsi="Arial"/>
        </w:rPr>
        <w:t>Unit 0: Quantum computation and Qiskit review</w:t>
      </w:r>
    </w:p>
    <w:p>
      <w:pPr>
        <w:pStyle w:val="Normal"/>
        <w:spacing w:before="0" w:after="0"/>
        <w:rPr>
          <w:rFonts w:ascii="Arial" w:hAnsi="Arial" w:cs="Arial"/>
        </w:rPr>
      </w:pPr>
      <w:r>
        <w:rPr>
          <w:rFonts w:cs="Arial" w:ascii="Arial" w:hAnsi="Arial"/>
        </w:rPr>
        <w:t>Unit 1: Bernstein-Vazirani algorithm</w:t>
      </w:r>
    </w:p>
    <w:p>
      <w:pPr>
        <w:pStyle w:val="Normal"/>
        <w:spacing w:before="0" w:after="0"/>
        <w:rPr>
          <w:rFonts w:ascii="Arial" w:hAnsi="Arial" w:cs="Arial"/>
        </w:rPr>
      </w:pPr>
      <w:r>
        <w:rPr>
          <w:rFonts w:cs="Arial" w:ascii="Arial" w:hAnsi="Arial"/>
        </w:rPr>
        <w:t xml:space="preserve">Unit 2: Grover’s algorithm </w:t>
      </w:r>
    </w:p>
    <w:p>
      <w:pPr>
        <w:pStyle w:val="Normal"/>
        <w:spacing w:before="0" w:after="0"/>
        <w:rPr>
          <w:rFonts w:ascii="Arial" w:hAnsi="Arial" w:cs="Arial"/>
        </w:rPr>
      </w:pPr>
      <w:r>
        <w:rPr>
          <w:rFonts w:cs="Arial" w:ascii="Arial" w:hAnsi="Arial"/>
        </w:rPr>
        <w:t>Unit 3: Quantum Fourier transform</w:t>
      </w:r>
    </w:p>
    <w:p>
      <w:pPr>
        <w:pStyle w:val="Normal"/>
        <w:spacing w:before="0" w:after="0"/>
        <w:rPr>
          <w:rFonts w:ascii="Arial" w:hAnsi="Arial" w:cs="Arial"/>
        </w:rPr>
      </w:pPr>
      <w:r>
        <w:rPr>
          <w:rFonts w:cs="Arial" w:ascii="Arial" w:hAnsi="Arial"/>
        </w:rPr>
        <w:t>Unit 4: Addition using the QFT</w:t>
      </w:r>
    </w:p>
    <w:p>
      <w:pPr>
        <w:pStyle w:val="Normal"/>
        <w:spacing w:before="0" w:after="0"/>
        <w:rPr>
          <w:rFonts w:ascii="Arial" w:hAnsi="Arial" w:cs="Arial"/>
        </w:rPr>
      </w:pPr>
      <w:r>
        <w:rPr>
          <w:rFonts w:cs="Arial" w:ascii="Arial" w:hAnsi="Arial"/>
        </w:rPr>
        <w:t>Unit 5: Phase estimation</w:t>
      </w:r>
    </w:p>
    <w:p>
      <w:pPr>
        <w:pStyle w:val="Normal"/>
        <w:spacing w:before="0" w:after="0"/>
        <w:rPr>
          <w:rFonts w:ascii="Arial" w:hAnsi="Arial" w:cs="Arial"/>
        </w:rPr>
      </w:pPr>
      <w:r>
        <w:rPr>
          <w:rFonts w:cs="Arial" w:ascii="Arial" w:hAnsi="Arial"/>
        </w:rPr>
        <w:t>Unit 6: Shor’s algorithm</w:t>
      </w:r>
    </w:p>
    <w:p>
      <w:pPr>
        <w:pStyle w:val="Normal"/>
        <w:spacing w:before="0" w:after="0"/>
        <w:rPr>
          <w:rFonts w:ascii="Arial" w:hAnsi="Arial" w:cs="Arial"/>
        </w:rPr>
      </w:pPr>
      <w:r>
        <w:rPr>
          <w:rFonts w:cs="Arial" w:ascii="Arial" w:hAnsi="Arial"/>
        </w:rPr>
        <w:t>Unit 7: Maxcut algorithm</w:t>
      </w:r>
    </w:p>
    <w:p>
      <w:pPr>
        <w:pStyle w:val="Normal"/>
        <w:spacing w:before="0" w:after="0"/>
        <w:rPr>
          <w:rFonts w:ascii="Arial" w:hAnsi="Arial" w:cs="Arial"/>
        </w:rPr>
      </w:pPr>
      <w:r>
        <w:rPr>
          <w:rFonts w:cs="Arial" w:ascii="Arial" w:hAnsi="Arial"/>
        </w:rPr>
        <w:t>Unit 8: Subset sum algorithm</w:t>
      </w:r>
    </w:p>
    <w:p>
      <w:pPr>
        <w:pStyle w:val="Normal"/>
        <w:spacing w:before="0" w:after="0"/>
        <w:rPr>
          <w:rFonts w:ascii="Arial" w:hAnsi="Arial" w:cs="Arial"/>
        </w:rPr>
      </w:pPr>
      <w:r>
        <w:rPr>
          <w:rFonts w:cs="Arial" w:ascii="Arial" w:hAnsi="Arial"/>
        </w:rPr>
        <w:t>Unit 9: Solving linear systems of equations using HHL</w:t>
      </w:r>
    </w:p>
    <w:p>
      <w:pPr>
        <w:pStyle w:val="Normal"/>
        <w:spacing w:before="0" w:after="0"/>
        <w:rPr>
          <w:rFonts w:ascii="Arial" w:hAnsi="Arial" w:cs="Arial"/>
        </w:rPr>
      </w:pPr>
      <w:r>
        <w:rPr>
          <w:rFonts w:cs="Arial" w:ascii="Arial" w:hAnsi="Arial"/>
        </w:rPr>
        <w:t>Unit 10: Quantum machine learning</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Course Schedule</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4"/>
        <w:gridCol w:w="811"/>
        <w:gridCol w:w="3600"/>
        <w:gridCol w:w="3684"/>
      </w:tblGrid>
      <w:tr>
        <w:trPr/>
        <w:tc>
          <w:tcPr>
            <w:tcW w:w="1254"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Week</w:t>
            </w:r>
          </w:p>
        </w:tc>
        <w:tc>
          <w:tcPr>
            <w:tcW w:w="811"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Unit</w:t>
            </w:r>
          </w:p>
        </w:tc>
        <w:tc>
          <w:tcPr>
            <w:tcW w:w="3600" w:type="dxa"/>
            <w:tcBorders/>
          </w:tcPr>
          <w:p>
            <w:pPr>
              <w:pStyle w:val="Normal"/>
              <w:widowControl/>
              <w:spacing w:lineRule="auto" w:line="240" w:before="0" w:after="0"/>
              <w:jc w:val="center"/>
              <w:rPr>
                <w:rFonts w:ascii="Arial" w:hAnsi="Arial" w:cs="Arial"/>
                <w:b/>
                <w:b/>
                <w:bCs/>
              </w:rPr>
            </w:pPr>
            <w:r>
              <w:rPr>
                <w:rFonts w:eastAsia="Calibri" w:cs="Arial" w:ascii="Arial" w:hAnsi="Arial"/>
                <w:b/>
                <w:bCs/>
                <w:kern w:val="2"/>
                <w:sz w:val="22"/>
                <w:szCs w:val="22"/>
                <w:lang w:val="en-US" w:eastAsia="en-US" w:bidi="ar-SA"/>
              </w:rPr>
              <w:t>Unit Name</w:t>
            </w:r>
          </w:p>
        </w:tc>
        <w:tc>
          <w:tcPr>
            <w:tcW w:w="3684" w:type="dxa"/>
            <w:tcBorders/>
          </w:tcPr>
          <w:p>
            <w:pPr>
              <w:pStyle w:val="Normal"/>
              <w:widowControl/>
              <w:spacing w:lineRule="auto" w:line="240" w:before="0" w:after="0"/>
              <w:jc w:val="center"/>
              <w:rPr>
                <w:rFonts w:ascii="Arial" w:hAnsi="Arial" w:cs="Arial"/>
                <w:b/>
                <w:b/>
                <w:bCs/>
              </w:rPr>
            </w:pPr>
            <w:commentRangeStart w:id="1"/>
            <w:r>
              <w:rPr>
                <w:rFonts w:eastAsia="Calibri" w:cs="Arial" w:ascii="Arial" w:hAnsi="Arial"/>
                <w:b/>
                <w:bCs/>
                <w:kern w:val="2"/>
                <w:sz w:val="22"/>
                <w:szCs w:val="22"/>
                <w:lang w:val="en-US" w:eastAsia="en-US" w:bidi="ar-SA"/>
              </w:rPr>
              <w:t>Computer Lab/Project</w:t>
            </w:r>
            <w:ins w:id="3" w:author="Unknown Author" w:date="2024-10-16T15:16:47Z">
              <w:commentRangeEnd w:id="1"/>
              <w:r>
                <w:commentReference w:id="1"/>
              </w:r>
              <w:r>
                <w:rPr>
                  <w:rFonts w:eastAsia="Calibri" w:cs="Arial" w:ascii="Arial" w:hAnsi="Arial"/>
                  <w:b/>
                  <w:bCs/>
                  <w:kern w:val="2"/>
                  <w:sz w:val="22"/>
                  <w:szCs w:val="22"/>
                  <w:lang w:val="en-US" w:eastAsia="en-US" w:bidi="ar-SA"/>
                </w:rPr>
              </w:r>
            </w:ins>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0</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computation and Qiskit review</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Subtractor design</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2</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Bernstein-Vazirani algorithm</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Deutsch-Jozsa revisited</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3</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2</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Grover’s algorithm</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Database search</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4-5</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3</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Fourier transform</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 xml:space="preserve">Important QFT properties </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6</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4</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Addition using the QFT</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QFT adder</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7-8</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5</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 xml:space="preserve">Phase estimation </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 xml:space="preserve">Eigenvalue estimation </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9-10</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6</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Shor’s algorithm</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Factoring, discrete logarithms</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11</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7</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Maxcut algorithm</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Intro to optimization theory</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12</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8</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Subset sum algorithm</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NP complete problems</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13</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9</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Solving linear systems of equations using HHL</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Solutions of linear equations</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14-15</w:t>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t>10</w:t>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machine learning</w:t>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t>Quantum neural networks</w:t>
            </w:r>
          </w:p>
        </w:tc>
      </w:tr>
      <w:tr>
        <w:trPr/>
        <w:tc>
          <w:tcPr>
            <w:tcW w:w="1254"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811" w:type="dxa"/>
            <w:tcBorders/>
          </w:tcPr>
          <w:p>
            <w:pPr>
              <w:pStyle w:val="Normal"/>
              <w:widowControl/>
              <w:spacing w:lineRule="auto" w:line="240" w:before="0" w:after="0"/>
              <w:jc w:val="center"/>
              <w:rPr>
                <w:rFonts w:ascii="Arial" w:hAnsi="Arial" w:cs="Arial"/>
              </w:rPr>
            </w:pPr>
            <w:r>
              <w:rPr>
                <w:rFonts w:eastAsia="Calibri" w:cs="Arial" w:ascii="Arial" w:hAnsi="Arial"/>
                <w:kern w:val="2"/>
                <w:sz w:val="22"/>
                <w:szCs w:val="22"/>
                <w:lang w:val="en-US" w:eastAsia="en-US" w:bidi="ar-SA"/>
              </w:rPr>
            </w:r>
          </w:p>
        </w:tc>
        <w:tc>
          <w:tcPr>
            <w:tcW w:w="3600"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c>
          <w:tcPr>
            <w:tcW w:w="3684" w:type="dxa"/>
            <w:tcBorders/>
          </w:tcPr>
          <w:p>
            <w:pPr>
              <w:pStyle w:val="Normal"/>
              <w:widowControl/>
              <w:spacing w:lineRule="auto" w:line="240" w:before="0" w:after="0"/>
              <w:jc w:val="left"/>
              <w:rPr>
                <w:rFonts w:ascii="Arial" w:hAnsi="Arial" w:cs="Arial"/>
              </w:rPr>
            </w:pPr>
            <w:r>
              <w:rPr>
                <w:rFonts w:eastAsia="Calibri" w:cs="Arial" w:ascii="Arial" w:hAnsi="Arial"/>
                <w:kern w:val="2"/>
                <w:sz w:val="22"/>
                <w:szCs w:val="22"/>
                <w:lang w:val="en-US" w:eastAsia="en-US" w:bidi="ar-SA"/>
              </w:rPr>
            </w:r>
          </w:p>
        </w:tc>
      </w:tr>
    </w:tbl>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bCs/>
        </w:rPr>
      </w:pPr>
      <w:r>
        <w:rPr>
          <w:rFonts w:cs="Arial" w:ascii="Arial" w:hAnsi="Arial"/>
          <w:b/>
          <w:bCs/>
        </w:rPr>
        <w:t xml:space="preserve">Bibliography: </w:t>
      </w:r>
    </w:p>
    <w:p>
      <w:pPr>
        <w:pStyle w:val="Normal"/>
        <w:spacing w:before="0" w:after="0"/>
        <w:rPr>
          <w:rFonts w:ascii="Arial" w:hAnsi="Arial" w:cs="Arial"/>
        </w:rPr>
      </w:pPr>
      <w:r>
        <w:rPr>
          <w:rFonts w:cs="Arial" w:ascii="Arial" w:hAnsi="Arial"/>
        </w:rPr>
        <w:t>•</w:t>
      </w:r>
      <w:r>
        <w:rPr>
          <w:rFonts w:cs="Arial" w:ascii="Arial" w:hAnsi="Arial"/>
        </w:rPr>
        <w:tab/>
        <w:t xml:space="preserve">Quantum Computation and Quantum Information, M.A. Nielsen and I.L.Chuang, 10th Anniversary Edition. Cambridge. ISBN-13 </w:t>
      </w:r>
      <w:r>
        <w:rPr>
          <w:rFonts w:cs="Arial" w:ascii="Arial" w:hAnsi="Arial"/>
          <w:rtl w:val="true"/>
        </w:rPr>
        <w:t>‏</w:t>
      </w:r>
      <w:r>
        <w:rPr>
          <w:rFonts w:cs="Arial" w:ascii="Arial" w:hAnsi="Arial"/>
        </w:rPr>
        <w:t xml:space="preserve"> : ‎ 978-1107002173, 2011.</w:t>
      </w:r>
    </w:p>
    <w:p>
      <w:pPr>
        <w:pStyle w:val="Normal"/>
        <w:spacing w:before="0" w:after="0"/>
        <w:rPr>
          <w:rFonts w:ascii="Arial" w:hAnsi="Arial" w:cs="Arial"/>
        </w:rPr>
      </w:pPr>
      <w:r>
        <w:rPr>
          <w:rFonts w:cs="Arial" w:ascii="Arial" w:hAnsi="Arial"/>
        </w:rPr>
        <w:t>•</w:t>
      </w:r>
      <w:r>
        <w:rPr>
          <w:rFonts w:cs="Arial" w:ascii="Arial" w:hAnsi="Arial"/>
        </w:rPr>
        <w:tab/>
        <w:t>Numerical Recipes in Quantum Information Theory and Quantum Computing. M.S. Ramkarthik. CRC Press. ISBN-13: 978-03677592852, 2021.</w:t>
      </w:r>
    </w:p>
    <w:p>
      <w:pPr>
        <w:pStyle w:val="Normal"/>
        <w:spacing w:before="0" w:after="0"/>
        <w:rPr>
          <w:rFonts w:ascii="Arial" w:hAnsi="Arial" w:cs="Ari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4-10-16T15:16:1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Am I correct this would be the new 486? Or is 486 just an advanced version of 386?</w:t>
      </w:r>
    </w:p>
  </w:comment>
  <w:comment w:id="1" w:author="Unknown Author" w:date="2024-10-16T15:16:4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2"/>
          <w:u w:val="none"/>
          <w:vertAlign w:val="baseline"/>
          <w:em w:val="none"/>
          <w:lang w:bidi="ar-SA" w:eastAsia="en-US" w:val="en-US"/>
          <w14:ligatures w14:val="standardContextual"/>
        </w:rPr>
        <w:t>This list of projects seems ambitious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a7e0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a7e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LibreOffice/7.0.4.2$Linux_X86_64 LibreOffice_project/00$Build-2</Application>
  <AppVersion>15.0000</AppVersion>
  <Pages>2</Pages>
  <Words>307</Words>
  <Characters>1859</Characters>
  <CharactersWithSpaces>2118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2024-09-12T15:39:00Z</dcterms:created>
  <dc:creator>Eric Sakk</dc:creator>
  <dc:description/>
  <dc:language>en-US</dc:language>
  <cp:lastModifiedBy/>
  <dcterms:modified xsi:type="dcterms:W3CDTF">2024-10-16T15:17:14Z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